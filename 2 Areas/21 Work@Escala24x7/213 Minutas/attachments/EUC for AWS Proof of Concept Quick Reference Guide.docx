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9F948" w14:textId="77777777" w:rsidR="006A3D1D" w:rsidRDefault="006A3D1D">
      <w:pPr>
        <w:rPr>
          <w:rFonts w:ascii="Amazon Ember Display Light" w:hAnsi="Amazon Ember Display Light" w:cs="Amazon Ember Display Light"/>
        </w:rPr>
      </w:pPr>
    </w:p>
    <w:p w14:paraId="550D1E8A" w14:textId="77777777" w:rsidR="0043411B" w:rsidRPr="006A3D1D" w:rsidRDefault="0043411B">
      <w:pPr>
        <w:rPr>
          <w:rFonts w:ascii="Amazon Ember Display Light" w:hAnsi="Amazon Ember Display Light" w:cs="Amazon Ember Display Light"/>
        </w:rPr>
      </w:pPr>
      <w:r w:rsidRPr="006A3D1D">
        <w:rPr>
          <w:rFonts w:ascii="Amazon Ember Display Light" w:hAnsi="Amazon Ember Display Light" w:cs="Amazon Ember Display Light"/>
        </w:rPr>
        <w:t>When engaging in a production pilot or proof of concept</w:t>
      </w:r>
      <w:ins w:id="0" w:author="Agronin, Asriel" w:date="2023-03-14T14:15:00Z">
        <w:r w:rsidR="00406AAC">
          <w:rPr>
            <w:rFonts w:ascii="Amazon Ember Display Light" w:hAnsi="Amazon Ember Display Light" w:cs="Amazon Ember Display Light"/>
          </w:rPr>
          <w:t>,</w:t>
        </w:r>
      </w:ins>
      <w:r w:rsidRPr="006A3D1D">
        <w:rPr>
          <w:rFonts w:ascii="Amazon Ember Display Light" w:hAnsi="Amazon Ember Display Light" w:cs="Amazon Ember Display Light"/>
        </w:rPr>
        <w:t xml:space="preserve"> best practice is to ensure the following information is communicated and documented.</w:t>
      </w:r>
    </w:p>
    <w:p w14:paraId="735976BC" w14:textId="77777777" w:rsidR="002046C6" w:rsidRPr="006A3D1D" w:rsidRDefault="002046C6">
      <w:pPr>
        <w:rPr>
          <w:rFonts w:ascii="Amazon Ember Display Light" w:hAnsi="Amazon Ember Display Light" w:cs="Amazon Ember Display Light"/>
          <w:b/>
        </w:rPr>
      </w:pPr>
      <w:r w:rsidRPr="006A3D1D">
        <w:rPr>
          <w:rFonts w:ascii="Amazon Ember Display Light" w:hAnsi="Amazon Ember Display Light" w:cs="Amazon Ember Display Light"/>
          <w:b/>
        </w:rPr>
        <w:t>Engagement Outcome:</w:t>
      </w:r>
    </w:p>
    <w:p w14:paraId="4A2D0BFF" w14:textId="48F3682A" w:rsidR="0043411B" w:rsidRPr="006A3D1D" w:rsidRDefault="00C849A5" w:rsidP="002046C6">
      <w:pPr>
        <w:pStyle w:val="ListParagraph"/>
        <w:numPr>
          <w:ilvl w:val="0"/>
          <w:numId w:val="1"/>
        </w:numPr>
        <w:rPr>
          <w:rFonts w:ascii="Amazon Ember Display Light" w:hAnsi="Amazon Ember Display Light" w:cs="Amazon Ember Display Light"/>
        </w:rPr>
      </w:pPr>
      <w:r>
        <w:rPr>
          <w:rFonts w:ascii="Amazon Ember Display Light" w:hAnsi="Amazon Ember Display Light" w:cs="Amazon Ember Display Light"/>
          <w:b/>
        </w:rPr>
        <w:t xml:space="preserve">Success Criteria: </w:t>
      </w:r>
      <w:r w:rsidR="0043411B" w:rsidRPr="006A3D1D">
        <w:rPr>
          <w:rFonts w:ascii="Amazon Ember Display Light" w:hAnsi="Amazon Ember Display Light" w:cs="Amazon Ember Display Light"/>
        </w:rPr>
        <w:t>Ensure that the customer will see accelerated time to value</w:t>
      </w:r>
    </w:p>
    <w:p w14:paraId="3D321FA9" w14:textId="52F587AD" w:rsidR="002046C6" w:rsidRPr="006A3D1D" w:rsidRDefault="00E6696A" w:rsidP="002046C6">
      <w:pPr>
        <w:pStyle w:val="ListParagraph"/>
        <w:numPr>
          <w:ilvl w:val="0"/>
          <w:numId w:val="1"/>
        </w:numPr>
        <w:rPr>
          <w:rFonts w:ascii="Amazon Ember Display Light" w:hAnsi="Amazon Ember Display Light" w:cs="Amazon Ember Display Light"/>
        </w:rPr>
      </w:pPr>
      <w:r>
        <w:rPr>
          <w:rFonts w:ascii="Amazon Ember Display Light" w:hAnsi="Amazon Ember Display Light" w:cs="Amazon Ember Display Light"/>
          <w:b/>
        </w:rPr>
        <w:t>Tools deployed:</w:t>
      </w:r>
      <w:r w:rsidR="0043411B" w:rsidRPr="006A3D1D">
        <w:rPr>
          <w:rFonts w:ascii="Amazon Ember Display Light" w:hAnsi="Amazon Ember Display Light" w:cs="Amazon Ember Display Light"/>
        </w:rPr>
        <w:t xml:space="preserve"> Limit the scope to critical apps.</w:t>
      </w:r>
    </w:p>
    <w:p w14:paraId="46F5710F" w14:textId="357A0E5F" w:rsidR="002046C6" w:rsidRPr="006A3D1D" w:rsidRDefault="00E6696A" w:rsidP="002046C6">
      <w:pPr>
        <w:pStyle w:val="ListParagraph"/>
        <w:numPr>
          <w:ilvl w:val="0"/>
          <w:numId w:val="1"/>
        </w:numPr>
        <w:rPr>
          <w:rFonts w:ascii="Amazon Ember Display Light" w:hAnsi="Amazon Ember Display Light" w:cs="Amazon Ember Display Light"/>
        </w:rPr>
      </w:pPr>
      <w:r w:rsidRPr="00E6696A">
        <w:rPr>
          <w:rFonts w:ascii="Amazon Ember Display Light" w:hAnsi="Amazon Ember Display Light" w:cs="Amazon Ember Display Light"/>
          <w:b/>
          <w:bCs/>
        </w:rPr>
        <w:t>Number of seats/desktops</w:t>
      </w:r>
      <w:r>
        <w:rPr>
          <w:rFonts w:ascii="Amazon Ember Display Light" w:hAnsi="Amazon Ember Display Light" w:cs="Amazon Ember Display Light"/>
        </w:rPr>
        <w:t>:</w:t>
      </w:r>
      <w:r w:rsidR="0043411B" w:rsidRPr="006A3D1D">
        <w:rPr>
          <w:rFonts w:ascii="Amazon Ember Display Light" w:hAnsi="Amazon Ember Display Light" w:cs="Amazon Ember Display Light"/>
        </w:rPr>
        <w:t xml:space="preserve"> Factor in approximately 5 per use case</w:t>
      </w:r>
    </w:p>
    <w:p w14:paraId="50FF1E0C" w14:textId="537C3BAC" w:rsidR="002046C6" w:rsidRPr="006A3D1D" w:rsidRDefault="00E6696A" w:rsidP="002046C6">
      <w:pPr>
        <w:pStyle w:val="ListParagraph"/>
        <w:numPr>
          <w:ilvl w:val="0"/>
          <w:numId w:val="1"/>
        </w:numPr>
        <w:rPr>
          <w:rFonts w:ascii="Amazon Ember Display Light" w:hAnsi="Amazon Ember Display Light" w:cs="Amazon Ember Display Light"/>
        </w:rPr>
      </w:pPr>
      <w:r w:rsidRPr="00E6696A">
        <w:rPr>
          <w:rFonts w:ascii="Amazon Ember Display Light" w:hAnsi="Amazon Ember Display Light" w:cs="Amazon Ember Display Light"/>
          <w:b/>
          <w:bCs/>
        </w:rPr>
        <w:t>Number of unique use cases</w:t>
      </w:r>
      <w:r>
        <w:rPr>
          <w:rFonts w:ascii="Amazon Ember Display Light" w:hAnsi="Amazon Ember Display Light" w:cs="Amazon Ember Display Light"/>
        </w:rPr>
        <w:t>:</w:t>
      </w:r>
      <w:r w:rsidR="0043411B" w:rsidRPr="006A3D1D">
        <w:rPr>
          <w:rFonts w:ascii="Amazon Ember Display Light" w:hAnsi="Amazon Ember Display Light" w:cs="Amazon Ember Display Light"/>
        </w:rPr>
        <w:t xml:space="preserve"> 3 to 5 is a reasonable scope</w:t>
      </w:r>
    </w:p>
    <w:p w14:paraId="663084C7" w14:textId="2CD6D755" w:rsidR="002046C6" w:rsidRPr="006A3D1D" w:rsidRDefault="00E6696A" w:rsidP="002046C6">
      <w:pPr>
        <w:pStyle w:val="ListParagraph"/>
        <w:numPr>
          <w:ilvl w:val="0"/>
          <w:numId w:val="1"/>
        </w:numPr>
        <w:rPr>
          <w:rFonts w:ascii="Amazon Ember Display Light" w:hAnsi="Amazon Ember Display Light" w:cs="Amazon Ember Display Light"/>
        </w:rPr>
      </w:pPr>
      <w:r w:rsidRPr="00E6696A">
        <w:rPr>
          <w:rFonts w:ascii="Amazon Ember Display Light" w:hAnsi="Amazon Ember Display Light" w:cs="Amazon Ember Display Light"/>
          <w:b/>
          <w:bCs/>
        </w:rPr>
        <w:t>Agreed upon length of POC:</w:t>
      </w:r>
      <w:r w:rsidR="0043411B" w:rsidRPr="00E6696A">
        <w:rPr>
          <w:rFonts w:ascii="Amazon Ember Display Light" w:hAnsi="Amazon Ember Display Light" w:cs="Amazon Ember Display Light"/>
          <w:b/>
          <w:bCs/>
        </w:rPr>
        <w:t xml:space="preserve"> </w:t>
      </w:r>
      <w:r w:rsidR="0043411B" w:rsidRPr="006A3D1D">
        <w:rPr>
          <w:rFonts w:ascii="Amazon Ember Display Light" w:hAnsi="Amazon Ember Display Light" w:cs="Amazon Ember Display Light"/>
        </w:rPr>
        <w:t xml:space="preserve">3 weeks should be enough time to </w:t>
      </w:r>
      <w:r w:rsidR="00D62E67" w:rsidRPr="006A3D1D">
        <w:rPr>
          <w:rFonts w:ascii="Amazon Ember Display Light" w:hAnsi="Amazon Ember Display Light" w:cs="Amazon Ember Display Light"/>
        </w:rPr>
        <w:t>run the pilot</w:t>
      </w:r>
    </w:p>
    <w:p w14:paraId="6E62BF00" w14:textId="77EEA837" w:rsidR="002046C6" w:rsidRPr="006A3D1D" w:rsidRDefault="002046C6">
      <w:pPr>
        <w:rPr>
          <w:rFonts w:ascii="Amazon Ember Display Light" w:hAnsi="Amazon Ember Display Light" w:cs="Amazon Ember Display Light"/>
        </w:rPr>
      </w:pPr>
      <w:r w:rsidRPr="006A3D1D">
        <w:rPr>
          <w:rFonts w:ascii="Amazon Ember Display Light" w:hAnsi="Amazon Ember Display Light" w:cs="Amazon Ember Display Light"/>
          <w:b/>
        </w:rPr>
        <w:t>Price Range:</w:t>
      </w:r>
      <w:r w:rsidR="0043411B" w:rsidRPr="006A3D1D">
        <w:rPr>
          <w:rFonts w:ascii="Amazon Ember Display Light" w:hAnsi="Amazon Ember Display Light" w:cs="Amazon Ember Display Light"/>
          <w:b/>
        </w:rPr>
        <w:t xml:space="preserve"> </w:t>
      </w:r>
      <w:r w:rsidR="00E6696A">
        <w:rPr>
          <w:rFonts w:ascii="Amazon Ember Display Light" w:hAnsi="Amazon Ember Display Light" w:cs="Amazon Ember Display Light"/>
        </w:rPr>
        <w:t>Generally</w:t>
      </w:r>
      <w:r w:rsidR="00523E8F">
        <w:rPr>
          <w:rFonts w:ascii="Amazon Ember Display Light" w:hAnsi="Amazon Ember Display Light" w:cs="Amazon Ember Display Light"/>
        </w:rPr>
        <w:t>,</w:t>
      </w:r>
      <w:r w:rsidR="00E6696A">
        <w:rPr>
          <w:rFonts w:ascii="Amazon Ember Display Light" w:hAnsi="Amazon Ember Display Light" w:cs="Amazon Ember Display Light"/>
        </w:rPr>
        <w:t xml:space="preserve"> around 10% of ARR,</w:t>
      </w:r>
      <w:r w:rsidR="0043411B" w:rsidRPr="006A3D1D">
        <w:rPr>
          <w:rFonts w:ascii="Amazon Ember Display Light" w:hAnsi="Amazon Ember Display Light" w:cs="Amazon Ember Display Light"/>
        </w:rPr>
        <w:t xml:space="preserve"> but utilize </w:t>
      </w:r>
      <w:r w:rsidR="00E6696A">
        <w:rPr>
          <w:rFonts w:ascii="Amazon Ember Display Light" w:hAnsi="Amazon Ember Display Light" w:cs="Amazon Ember Display Light"/>
        </w:rPr>
        <w:t xml:space="preserve">POC </w:t>
      </w:r>
      <w:r w:rsidR="0043411B" w:rsidRPr="006A3D1D">
        <w:rPr>
          <w:rFonts w:ascii="Amazon Ember Display Light" w:hAnsi="Amazon Ember Display Light" w:cs="Amazon Ember Display Light"/>
        </w:rPr>
        <w:t>funding in order to significantly reduce or remove the cost for the customer.</w:t>
      </w:r>
    </w:p>
    <w:p w14:paraId="5D4654BD" w14:textId="77777777" w:rsidR="002046C6" w:rsidRPr="006A3D1D" w:rsidRDefault="002046C6">
      <w:pPr>
        <w:rPr>
          <w:rFonts w:ascii="Amazon Ember Display Light" w:hAnsi="Amazon Ember Display Light" w:cs="Amazon Ember Display Light"/>
          <w:b/>
        </w:rPr>
      </w:pPr>
      <w:r w:rsidRPr="006A3D1D">
        <w:rPr>
          <w:rFonts w:ascii="Amazon Ember Display Light" w:hAnsi="Amazon Ember Display Light" w:cs="Amazon Ember Display Light"/>
          <w:b/>
        </w:rPr>
        <w:t>Funding Options:</w:t>
      </w:r>
    </w:p>
    <w:p w14:paraId="6E2DCCAB" w14:textId="77777777" w:rsidR="002046C6" w:rsidRPr="006A3D1D" w:rsidRDefault="002046C6" w:rsidP="002046C6">
      <w:pPr>
        <w:pStyle w:val="ListParagraph"/>
        <w:numPr>
          <w:ilvl w:val="0"/>
          <w:numId w:val="3"/>
        </w:numPr>
        <w:rPr>
          <w:rFonts w:ascii="Amazon Ember Display Light" w:hAnsi="Amazon Ember Display Light" w:cs="Amazon Ember Display Light"/>
        </w:rPr>
      </w:pPr>
      <w:r w:rsidRPr="006A3D1D">
        <w:rPr>
          <w:rFonts w:ascii="Amazon Ember Display Light" w:hAnsi="Amazon Ember Display Light" w:cs="Amazon Ember Display Light"/>
        </w:rPr>
        <w:t>MAP</w:t>
      </w:r>
    </w:p>
    <w:p w14:paraId="6E11BF8B" w14:textId="77777777" w:rsidR="002046C6" w:rsidRPr="006A3D1D" w:rsidRDefault="002046C6">
      <w:pPr>
        <w:rPr>
          <w:rFonts w:ascii="Amazon Ember Display Light" w:hAnsi="Amazon Ember Display Light" w:cs="Amazon Ember Display Light"/>
          <w:b/>
        </w:rPr>
      </w:pPr>
      <w:r w:rsidRPr="006A3D1D">
        <w:rPr>
          <w:rFonts w:ascii="Amazon Ember Display Light" w:hAnsi="Amazon Ember Display Light" w:cs="Amazon Ember Display Light"/>
          <w:b/>
        </w:rPr>
        <w:t>Break down of duration:</w:t>
      </w:r>
    </w:p>
    <w:p w14:paraId="39EE286A" w14:textId="77777777" w:rsidR="00D62E67" w:rsidRPr="006A3D1D" w:rsidRDefault="002046C6" w:rsidP="002046C6">
      <w:pPr>
        <w:pStyle w:val="ListParagraph"/>
        <w:numPr>
          <w:ilvl w:val="0"/>
          <w:numId w:val="2"/>
        </w:numPr>
        <w:rPr>
          <w:rFonts w:ascii="Amazon Ember Display Light" w:hAnsi="Amazon Ember Display Light" w:cs="Amazon Ember Display Light"/>
        </w:rPr>
      </w:pPr>
      <w:r w:rsidRPr="006A3D1D">
        <w:rPr>
          <w:rFonts w:ascii="Amazon Ember Display Light" w:hAnsi="Amazon Ember Display Light" w:cs="Amazon Ember Display Light"/>
        </w:rPr>
        <w:t>Discovery:</w:t>
      </w:r>
      <w:r w:rsidR="0043411B" w:rsidRPr="006A3D1D">
        <w:rPr>
          <w:rFonts w:ascii="Amazon Ember Display Light" w:hAnsi="Amazon Ember Display Light" w:cs="Amazon Ember Display Light"/>
        </w:rPr>
        <w:t xml:space="preserve"> (1-3 days) </w:t>
      </w:r>
    </w:p>
    <w:p w14:paraId="00913A29" w14:textId="5EF8E667" w:rsidR="002046C6" w:rsidRPr="006A3D1D" w:rsidRDefault="0043411B" w:rsidP="00D62E67">
      <w:pPr>
        <w:pStyle w:val="ListParagraph"/>
        <w:numPr>
          <w:ilvl w:val="1"/>
          <w:numId w:val="2"/>
        </w:numPr>
        <w:rPr>
          <w:rFonts w:ascii="Amazon Ember Display Light" w:hAnsi="Amazon Ember Display Light" w:cs="Amazon Ember Display Light"/>
        </w:rPr>
      </w:pPr>
      <w:r w:rsidRPr="006A3D1D">
        <w:rPr>
          <w:rFonts w:ascii="Amazon Ember Display Light" w:hAnsi="Amazon Ember Display Light" w:cs="Amazon Ember Display Light"/>
        </w:rPr>
        <w:t>Understand definition, scope, solution and engagement plan</w:t>
      </w:r>
    </w:p>
    <w:p w14:paraId="5E70ED97" w14:textId="35B2C729" w:rsidR="00D62E67" w:rsidRDefault="00D62E67" w:rsidP="00D62E67">
      <w:pPr>
        <w:pStyle w:val="ListParagraph"/>
        <w:numPr>
          <w:ilvl w:val="1"/>
          <w:numId w:val="2"/>
        </w:numPr>
        <w:rPr>
          <w:rFonts w:ascii="Amazon Ember Display Light" w:hAnsi="Amazon Ember Display Light" w:cs="Amazon Ember Display Light"/>
        </w:rPr>
      </w:pPr>
      <w:r w:rsidRPr="006A3D1D">
        <w:rPr>
          <w:rFonts w:ascii="Amazon Ember Display Light" w:hAnsi="Amazon Ember Display Light" w:cs="Amazon Ember Display Light"/>
        </w:rPr>
        <w:t>Agree and document scope of work and success criteria with customer.</w:t>
      </w:r>
    </w:p>
    <w:p w14:paraId="268F3535" w14:textId="33CE82D6" w:rsidR="00E6696A" w:rsidRPr="006A3D1D" w:rsidRDefault="00E6696A" w:rsidP="00D62E67">
      <w:pPr>
        <w:pStyle w:val="ListParagraph"/>
        <w:numPr>
          <w:ilvl w:val="1"/>
          <w:numId w:val="2"/>
        </w:numPr>
        <w:rPr>
          <w:rFonts w:ascii="Amazon Ember Display Light" w:hAnsi="Amazon Ember Display Light" w:cs="Amazon Ember Display Light"/>
        </w:rPr>
      </w:pPr>
      <w:r>
        <w:rPr>
          <w:rFonts w:ascii="Amazon Ember Display Light" w:hAnsi="Amazon Ember Display Light" w:cs="Amazon Ember Display Light"/>
        </w:rPr>
        <w:t>Verify funding and signed SOW.</w:t>
      </w:r>
    </w:p>
    <w:p w14:paraId="2D57AAA0" w14:textId="77777777" w:rsidR="00D62E67" w:rsidRPr="006A3D1D" w:rsidRDefault="002046C6" w:rsidP="002046C6">
      <w:pPr>
        <w:pStyle w:val="ListParagraph"/>
        <w:numPr>
          <w:ilvl w:val="0"/>
          <w:numId w:val="2"/>
        </w:numPr>
        <w:rPr>
          <w:rFonts w:ascii="Amazon Ember Display Light" w:hAnsi="Amazon Ember Display Light" w:cs="Amazon Ember Display Light"/>
        </w:rPr>
      </w:pPr>
      <w:r w:rsidRPr="006A3D1D">
        <w:rPr>
          <w:rFonts w:ascii="Amazon Ember Display Light" w:hAnsi="Amazon Ember Display Light" w:cs="Amazon Ember Display Light"/>
        </w:rPr>
        <w:t>Implementation:</w:t>
      </w:r>
      <w:r w:rsidR="0043411B" w:rsidRPr="006A3D1D">
        <w:rPr>
          <w:rFonts w:ascii="Amazon Ember Display Light" w:hAnsi="Amazon Ember Display Light" w:cs="Amazon Ember Display Light"/>
        </w:rPr>
        <w:t xml:space="preserve"> </w:t>
      </w:r>
      <w:r w:rsidR="00D62E67" w:rsidRPr="006A3D1D">
        <w:rPr>
          <w:rFonts w:ascii="Amazon Ember Display Light" w:hAnsi="Amazon Ember Display Light" w:cs="Amazon Ember Display Light"/>
        </w:rPr>
        <w:t>(2 weeks)</w:t>
      </w:r>
    </w:p>
    <w:p w14:paraId="1739893B" w14:textId="3FB59F73" w:rsidR="002046C6" w:rsidRPr="006A3D1D" w:rsidRDefault="0043411B" w:rsidP="00D62E67">
      <w:pPr>
        <w:pStyle w:val="ListParagraph"/>
        <w:numPr>
          <w:ilvl w:val="1"/>
          <w:numId w:val="2"/>
        </w:numPr>
        <w:rPr>
          <w:rFonts w:ascii="Amazon Ember Display Light" w:hAnsi="Amazon Ember Display Light" w:cs="Amazon Ember Display Light"/>
        </w:rPr>
      </w:pPr>
      <w:r w:rsidRPr="006A3D1D">
        <w:rPr>
          <w:rFonts w:ascii="Amazon Ember Display Light" w:hAnsi="Amazon Ember Display Light" w:cs="Amazon Ember Display Light"/>
        </w:rPr>
        <w:t>Create accounts and setup</w:t>
      </w:r>
      <w:r w:rsidR="00D62E67" w:rsidRPr="006A3D1D">
        <w:rPr>
          <w:rFonts w:ascii="Amazon Ember Display Light" w:hAnsi="Amazon Ember Display Light" w:cs="Amazon Ember Display Light"/>
        </w:rPr>
        <w:t>, discuss</w:t>
      </w:r>
      <w:r w:rsidR="00E6696A">
        <w:rPr>
          <w:rFonts w:ascii="Amazon Ember Display Light" w:hAnsi="Amazon Ember Display Light" w:cs="Amazon Ember Display Light"/>
        </w:rPr>
        <w:t xml:space="preserve"> how you will handle</w:t>
      </w:r>
      <w:r w:rsidR="00D62E67" w:rsidRPr="006A3D1D">
        <w:rPr>
          <w:rFonts w:ascii="Amazon Ember Display Light" w:hAnsi="Amazon Ember Display Light" w:cs="Amazon Ember Display Light"/>
        </w:rPr>
        <w:t xml:space="preserve"> troubleshooting.</w:t>
      </w:r>
    </w:p>
    <w:p w14:paraId="15524C64" w14:textId="19B83CE5" w:rsidR="00D62E67" w:rsidRPr="006A3D1D" w:rsidRDefault="00D62E67" w:rsidP="00D62E67">
      <w:pPr>
        <w:pStyle w:val="ListParagraph"/>
        <w:numPr>
          <w:ilvl w:val="1"/>
          <w:numId w:val="2"/>
        </w:numPr>
        <w:rPr>
          <w:rFonts w:ascii="Amazon Ember Display Light" w:hAnsi="Amazon Ember Display Light" w:cs="Amazon Ember Display Light"/>
        </w:rPr>
      </w:pPr>
      <w:r w:rsidRPr="006A3D1D">
        <w:rPr>
          <w:rFonts w:ascii="Amazon Ember Display Light" w:hAnsi="Amazon Ember Display Light" w:cs="Amazon Ember Display Light"/>
        </w:rPr>
        <w:t xml:space="preserve">Build </w:t>
      </w:r>
      <w:r w:rsidR="00E6696A">
        <w:rPr>
          <w:rFonts w:ascii="Amazon Ember Display Light" w:hAnsi="Amazon Ember Display Light" w:cs="Amazon Ember Display Light"/>
        </w:rPr>
        <w:t>V</w:t>
      </w:r>
      <w:r w:rsidRPr="006A3D1D">
        <w:rPr>
          <w:rFonts w:ascii="Amazon Ember Display Light" w:hAnsi="Amazon Ember Display Light" w:cs="Amazon Ember Display Light"/>
        </w:rPr>
        <w:t xml:space="preserve">PC, configure </w:t>
      </w:r>
      <w:r w:rsidR="006A3D1D" w:rsidRPr="006A3D1D">
        <w:rPr>
          <w:rFonts w:ascii="Amazon Ember Display Light" w:hAnsi="Amazon Ember Display Light" w:cs="Amazon Ember Display Light"/>
        </w:rPr>
        <w:t xml:space="preserve">Amazon </w:t>
      </w:r>
      <w:proofErr w:type="spellStart"/>
      <w:r w:rsidRPr="006A3D1D">
        <w:rPr>
          <w:rFonts w:ascii="Amazon Ember Display Light" w:hAnsi="Amazon Ember Display Light" w:cs="Amazon Ember Display Light"/>
        </w:rPr>
        <w:t>AppStream</w:t>
      </w:r>
      <w:proofErr w:type="spellEnd"/>
      <w:r w:rsidR="006A3D1D" w:rsidRPr="006A3D1D">
        <w:rPr>
          <w:rFonts w:ascii="Amazon Ember Display Light" w:hAnsi="Amazon Ember Display Light" w:cs="Amazon Ember Display Light"/>
        </w:rPr>
        <w:t xml:space="preserve"> 2.0</w:t>
      </w:r>
      <w:r w:rsidRPr="006A3D1D">
        <w:rPr>
          <w:rFonts w:ascii="Amazon Ember Display Light" w:hAnsi="Amazon Ember Display Light" w:cs="Amazon Ember Display Light"/>
        </w:rPr>
        <w:t xml:space="preserve"> or </w:t>
      </w:r>
      <w:r w:rsidR="006A3D1D" w:rsidRPr="006A3D1D">
        <w:rPr>
          <w:rFonts w:ascii="Amazon Ember Display Light" w:hAnsi="Amazon Ember Display Light" w:cs="Amazon Ember Display Light"/>
        </w:rPr>
        <w:t xml:space="preserve">Amazon </w:t>
      </w:r>
      <w:proofErr w:type="spellStart"/>
      <w:r w:rsidRPr="006A3D1D">
        <w:rPr>
          <w:rFonts w:ascii="Amazon Ember Display Light" w:hAnsi="Amazon Ember Display Light" w:cs="Amazon Ember Display Light"/>
        </w:rPr>
        <w:t>WorkSpace</w:t>
      </w:r>
      <w:r w:rsidR="00523E8F">
        <w:rPr>
          <w:rFonts w:ascii="Amazon Ember Display Light" w:hAnsi="Amazon Ember Display Light" w:cs="Amazon Ember Display Light"/>
        </w:rPr>
        <w:t>s</w:t>
      </w:r>
      <w:proofErr w:type="spellEnd"/>
      <w:r w:rsidRPr="006A3D1D">
        <w:rPr>
          <w:rFonts w:ascii="Amazon Ember Display Light" w:hAnsi="Amazon Ember Display Light" w:cs="Amazon Ember Display Light"/>
        </w:rPr>
        <w:t xml:space="preserve"> image, IAM</w:t>
      </w:r>
    </w:p>
    <w:p w14:paraId="11495566" w14:textId="7EC3D6FE" w:rsidR="00D62E67" w:rsidRPr="006A3D1D" w:rsidRDefault="00D62E67" w:rsidP="00D62E67">
      <w:pPr>
        <w:pStyle w:val="ListParagraph"/>
        <w:numPr>
          <w:ilvl w:val="1"/>
          <w:numId w:val="2"/>
        </w:numPr>
        <w:rPr>
          <w:rFonts w:ascii="Amazon Ember Display Light" w:hAnsi="Amazon Ember Display Light" w:cs="Amazon Ember Display Light"/>
        </w:rPr>
      </w:pPr>
      <w:r w:rsidRPr="006A3D1D">
        <w:rPr>
          <w:rFonts w:ascii="Amazon Ember Display Light" w:hAnsi="Amazon Ember Display Light" w:cs="Amazon Ember Display Light"/>
        </w:rPr>
        <w:t xml:space="preserve">Create </w:t>
      </w:r>
      <w:r w:rsidR="006A3D1D" w:rsidRPr="006A3D1D">
        <w:rPr>
          <w:rFonts w:ascii="Amazon Ember Display Light" w:hAnsi="Amazon Ember Display Light" w:cs="Amazon Ember Display Light"/>
        </w:rPr>
        <w:t xml:space="preserve">Amazon </w:t>
      </w:r>
      <w:proofErr w:type="spellStart"/>
      <w:r w:rsidRPr="006A3D1D">
        <w:rPr>
          <w:rFonts w:ascii="Amazon Ember Display Light" w:hAnsi="Amazon Ember Display Light" w:cs="Amazon Ember Display Light"/>
        </w:rPr>
        <w:t>AppStream</w:t>
      </w:r>
      <w:proofErr w:type="spellEnd"/>
      <w:r w:rsidR="006A3D1D" w:rsidRPr="006A3D1D">
        <w:rPr>
          <w:rFonts w:ascii="Amazon Ember Display Light" w:hAnsi="Amazon Ember Display Light" w:cs="Amazon Ember Display Light"/>
        </w:rPr>
        <w:t xml:space="preserve"> 2.0</w:t>
      </w:r>
      <w:r w:rsidRPr="006A3D1D">
        <w:rPr>
          <w:rFonts w:ascii="Amazon Ember Display Light" w:hAnsi="Amazon Ember Display Light" w:cs="Amazon Ember Display Light"/>
        </w:rPr>
        <w:t>/</w:t>
      </w:r>
      <w:r w:rsidR="006A3D1D" w:rsidRPr="006A3D1D">
        <w:rPr>
          <w:rFonts w:ascii="Amazon Ember Display Light" w:hAnsi="Amazon Ember Display Light" w:cs="Amazon Ember Display Light"/>
        </w:rPr>
        <w:t xml:space="preserve">Amazon </w:t>
      </w:r>
      <w:proofErr w:type="spellStart"/>
      <w:r w:rsidRPr="006A3D1D">
        <w:rPr>
          <w:rFonts w:ascii="Amazon Ember Display Light" w:hAnsi="Amazon Ember Display Light" w:cs="Amazon Ember Display Light"/>
        </w:rPr>
        <w:t>WorkSpaces</w:t>
      </w:r>
      <w:proofErr w:type="spellEnd"/>
      <w:r w:rsidR="00406AAC">
        <w:rPr>
          <w:rFonts w:ascii="Amazon Ember Display Light" w:hAnsi="Amazon Ember Display Light" w:cs="Amazon Ember Display Light"/>
        </w:rPr>
        <w:t xml:space="preserve"> environment</w:t>
      </w:r>
      <w:r w:rsidRPr="006A3D1D">
        <w:rPr>
          <w:rFonts w:ascii="Amazon Ember Display Light" w:hAnsi="Amazon Ember Display Light" w:cs="Amazon Ember Display Light"/>
        </w:rPr>
        <w:t>.</w:t>
      </w:r>
    </w:p>
    <w:p w14:paraId="455DDEF4" w14:textId="77777777" w:rsidR="002046C6" w:rsidRPr="006A3D1D" w:rsidRDefault="002046C6" w:rsidP="002046C6">
      <w:pPr>
        <w:pStyle w:val="ListParagraph"/>
        <w:numPr>
          <w:ilvl w:val="0"/>
          <w:numId w:val="2"/>
        </w:numPr>
        <w:rPr>
          <w:rFonts w:ascii="Amazon Ember Display Light" w:hAnsi="Amazon Ember Display Light" w:cs="Amazon Ember Display Light"/>
        </w:rPr>
      </w:pPr>
      <w:r w:rsidRPr="006A3D1D">
        <w:rPr>
          <w:rFonts w:ascii="Amazon Ember Display Light" w:hAnsi="Amazon Ember Display Light" w:cs="Amazon Ember Display Light"/>
        </w:rPr>
        <w:t>POC:</w:t>
      </w:r>
    </w:p>
    <w:p w14:paraId="3D3F199F" w14:textId="71C191B9" w:rsidR="00D62E67" w:rsidRPr="006A3D1D" w:rsidRDefault="00E6696A" w:rsidP="00D62E67">
      <w:pPr>
        <w:pStyle w:val="ListParagraph"/>
        <w:numPr>
          <w:ilvl w:val="1"/>
          <w:numId w:val="2"/>
        </w:numPr>
        <w:rPr>
          <w:rFonts w:ascii="Amazon Ember Display Light" w:hAnsi="Amazon Ember Display Light" w:cs="Amazon Ember Display Light"/>
        </w:rPr>
      </w:pPr>
      <w:r>
        <w:rPr>
          <w:rFonts w:ascii="Amazon Ember Display Light" w:hAnsi="Amazon Ember Display Light" w:cs="Amazon Ember Display Light"/>
        </w:rPr>
        <w:t>Te</w:t>
      </w:r>
      <w:r w:rsidR="00D62E67" w:rsidRPr="006A3D1D">
        <w:rPr>
          <w:rFonts w:ascii="Amazon Ember Display Light" w:hAnsi="Amazon Ember Display Light" w:cs="Amazon Ember Display Light"/>
        </w:rPr>
        <w:t>st plan to validate setup is accurate</w:t>
      </w:r>
    </w:p>
    <w:p w14:paraId="38C6C094" w14:textId="77777777" w:rsidR="00D62E67" w:rsidRPr="006A3D1D" w:rsidRDefault="00D62E67" w:rsidP="00D62E67">
      <w:pPr>
        <w:pStyle w:val="ListParagraph"/>
        <w:numPr>
          <w:ilvl w:val="1"/>
          <w:numId w:val="2"/>
        </w:numPr>
        <w:rPr>
          <w:rFonts w:ascii="Amazon Ember Display Light" w:hAnsi="Amazon Ember Display Light" w:cs="Amazon Ember Display Light"/>
        </w:rPr>
      </w:pPr>
      <w:r w:rsidRPr="006A3D1D">
        <w:rPr>
          <w:rFonts w:ascii="Amazon Ember Display Light" w:hAnsi="Amazon Ember Display Light" w:cs="Amazon Ember Display Light"/>
        </w:rPr>
        <w:t>Set up cadence for check-ins and evaluations</w:t>
      </w:r>
    </w:p>
    <w:p w14:paraId="3BD6C31C" w14:textId="77777777" w:rsidR="00D62E67" w:rsidRPr="006A3D1D" w:rsidRDefault="00D62E67" w:rsidP="00D62E67">
      <w:pPr>
        <w:pStyle w:val="ListParagraph"/>
        <w:numPr>
          <w:ilvl w:val="1"/>
          <w:numId w:val="2"/>
        </w:numPr>
        <w:rPr>
          <w:rFonts w:ascii="Amazon Ember Display Light" w:hAnsi="Amazon Ember Display Light" w:cs="Amazon Ember Display Light"/>
        </w:rPr>
      </w:pPr>
      <w:r w:rsidRPr="006A3D1D">
        <w:rPr>
          <w:rFonts w:ascii="Amazon Ember Display Light" w:hAnsi="Amazon Ember Display Light" w:cs="Amazon Ember Display Light"/>
        </w:rPr>
        <w:t>Gather user experience Q&amp;A and feedback</w:t>
      </w:r>
    </w:p>
    <w:p w14:paraId="3907DEBE" w14:textId="77777777" w:rsidR="00D62E67" w:rsidRPr="006A3D1D" w:rsidRDefault="00D62E67" w:rsidP="00D62E67">
      <w:pPr>
        <w:pStyle w:val="ListParagraph"/>
        <w:numPr>
          <w:ilvl w:val="1"/>
          <w:numId w:val="2"/>
        </w:numPr>
        <w:rPr>
          <w:rFonts w:ascii="Amazon Ember Display Light" w:hAnsi="Amazon Ember Display Light" w:cs="Amazon Ember Display Light"/>
        </w:rPr>
      </w:pPr>
      <w:r w:rsidRPr="006A3D1D">
        <w:rPr>
          <w:rFonts w:ascii="Amazon Ember Display Light" w:hAnsi="Amazon Ember Display Light" w:cs="Amazon Ember Display Light"/>
        </w:rPr>
        <w:t>Make modifications as necessary</w:t>
      </w:r>
    </w:p>
    <w:p w14:paraId="7DF8E321" w14:textId="77777777" w:rsidR="002046C6" w:rsidRPr="006A3D1D" w:rsidRDefault="002046C6" w:rsidP="002046C6">
      <w:pPr>
        <w:pStyle w:val="ListParagraph"/>
        <w:numPr>
          <w:ilvl w:val="0"/>
          <w:numId w:val="2"/>
        </w:numPr>
        <w:rPr>
          <w:rFonts w:ascii="Amazon Ember Display Light" w:hAnsi="Amazon Ember Display Light" w:cs="Amazon Ember Display Light"/>
        </w:rPr>
      </w:pPr>
      <w:r w:rsidRPr="006A3D1D">
        <w:rPr>
          <w:rFonts w:ascii="Amazon Ember Display Light" w:hAnsi="Amazon Ember Display Light" w:cs="Amazon Ember Display Light"/>
        </w:rPr>
        <w:t>Review and next steps</w:t>
      </w:r>
      <w:r w:rsidR="00D62E67" w:rsidRPr="006A3D1D">
        <w:rPr>
          <w:rFonts w:ascii="Amazon Ember Display Light" w:hAnsi="Amazon Ember Display Light" w:cs="Amazon Ember Display Light"/>
        </w:rPr>
        <w:t>:</w:t>
      </w:r>
    </w:p>
    <w:p w14:paraId="502E6D76" w14:textId="77777777" w:rsidR="00D62E67" w:rsidRPr="006A3D1D" w:rsidRDefault="00D62E67" w:rsidP="00D62E67">
      <w:pPr>
        <w:pStyle w:val="ListParagraph"/>
        <w:numPr>
          <w:ilvl w:val="1"/>
          <w:numId w:val="2"/>
        </w:numPr>
        <w:rPr>
          <w:rFonts w:ascii="Amazon Ember Display Light" w:hAnsi="Amazon Ember Display Light" w:cs="Amazon Ember Display Light"/>
        </w:rPr>
      </w:pPr>
      <w:r w:rsidRPr="006A3D1D">
        <w:rPr>
          <w:rFonts w:ascii="Amazon Ember Display Light" w:hAnsi="Amazon Ember Display Light" w:cs="Amazon Ember Display Light"/>
        </w:rPr>
        <w:t>Evaluate feedback against success criteria</w:t>
      </w:r>
    </w:p>
    <w:p w14:paraId="202A271A" w14:textId="77777777" w:rsidR="00D62E67" w:rsidRPr="006A3D1D" w:rsidRDefault="00D62E67" w:rsidP="00D62E67">
      <w:pPr>
        <w:pStyle w:val="ListParagraph"/>
        <w:numPr>
          <w:ilvl w:val="1"/>
          <w:numId w:val="2"/>
        </w:numPr>
        <w:rPr>
          <w:rFonts w:ascii="Amazon Ember Display Light" w:hAnsi="Amazon Ember Display Light" w:cs="Amazon Ember Display Light"/>
        </w:rPr>
      </w:pPr>
      <w:r w:rsidRPr="006A3D1D">
        <w:rPr>
          <w:rFonts w:ascii="Amazon Ember Display Light" w:hAnsi="Amazon Ember Display Light" w:cs="Amazon Ember Display Light"/>
        </w:rPr>
        <w:t>Schedule next steps</w:t>
      </w:r>
    </w:p>
    <w:p w14:paraId="0C2AE51E" w14:textId="77777777" w:rsidR="002046C6" w:rsidRPr="006A3D1D" w:rsidRDefault="002046C6" w:rsidP="002046C6">
      <w:pPr>
        <w:rPr>
          <w:rFonts w:ascii="Amazon Ember Display Light" w:hAnsi="Amazon Ember Display Light" w:cs="Amazon Ember Display Light"/>
        </w:rPr>
      </w:pPr>
      <w:r w:rsidRPr="006A3D1D">
        <w:rPr>
          <w:rFonts w:ascii="Amazon Ember Display Light" w:hAnsi="Amazon Ember Display Light" w:cs="Amazon Ember Display Light"/>
          <w:b/>
        </w:rPr>
        <w:t>Scope Constraints:</w:t>
      </w:r>
      <w:r w:rsidR="00D62E67" w:rsidRPr="006A3D1D">
        <w:rPr>
          <w:rFonts w:ascii="Amazon Ember Display Light" w:hAnsi="Amazon Ember Display Light" w:cs="Amazon Ember Display Light"/>
          <w:b/>
        </w:rPr>
        <w:t xml:space="preserve"> </w:t>
      </w:r>
      <w:r w:rsidR="00D62E67" w:rsidRPr="006A3D1D">
        <w:rPr>
          <w:rFonts w:ascii="Amazon Ember Display Light" w:hAnsi="Amazon Ember Display Light" w:cs="Amazon Ember Display Light"/>
        </w:rPr>
        <w:t>Avoid scope creep by documenting the limits of the POC/pilot</w:t>
      </w:r>
    </w:p>
    <w:p w14:paraId="64A46D1D" w14:textId="77777777" w:rsidR="002046C6" w:rsidRPr="006A3D1D" w:rsidRDefault="002046C6" w:rsidP="002046C6">
      <w:pPr>
        <w:rPr>
          <w:rFonts w:ascii="Amazon Ember Display Light" w:hAnsi="Amazon Ember Display Light" w:cs="Amazon Ember Display Light"/>
        </w:rPr>
      </w:pPr>
      <w:r w:rsidRPr="006A3D1D">
        <w:rPr>
          <w:rFonts w:ascii="Amazon Ember Display Light" w:hAnsi="Amazon Ember Display Light" w:cs="Amazon Ember Display Light"/>
          <w:b/>
        </w:rPr>
        <w:t>Customer Responsibilities:</w:t>
      </w:r>
      <w:r w:rsidR="00D62E67" w:rsidRPr="006A3D1D">
        <w:rPr>
          <w:rFonts w:ascii="Amazon Ember Display Light" w:hAnsi="Amazon Ember Display Light" w:cs="Amazon Ember Display Light"/>
          <w:b/>
        </w:rPr>
        <w:t xml:space="preserve"> </w:t>
      </w:r>
      <w:r w:rsidR="00D62E67" w:rsidRPr="006A3D1D">
        <w:rPr>
          <w:rFonts w:ascii="Amazon Ember Display Light" w:hAnsi="Amazon Ember Display Light" w:cs="Amazon Ember Display Light"/>
        </w:rPr>
        <w:t>Document the role and responsibilities of the customer during the POC/pilot</w:t>
      </w:r>
    </w:p>
    <w:p w14:paraId="12FADABD" w14:textId="77777777" w:rsidR="002046C6" w:rsidRPr="006A3D1D" w:rsidRDefault="002046C6" w:rsidP="002046C6">
      <w:pPr>
        <w:pStyle w:val="ListParagraph"/>
        <w:numPr>
          <w:ilvl w:val="0"/>
          <w:numId w:val="5"/>
        </w:numPr>
        <w:rPr>
          <w:rFonts w:ascii="Amazon Ember Display Light" w:hAnsi="Amazon Ember Display Light" w:cs="Amazon Ember Display Light"/>
        </w:rPr>
      </w:pPr>
      <w:r w:rsidRPr="006A3D1D">
        <w:rPr>
          <w:rFonts w:ascii="Amazon Ember Display Light" w:hAnsi="Amazon Ember Display Light" w:cs="Amazon Ember Display Light"/>
        </w:rPr>
        <w:t>Backend integrations?</w:t>
      </w:r>
    </w:p>
    <w:p w14:paraId="3CA63909" w14:textId="77777777" w:rsidR="002046C6" w:rsidRPr="006A3D1D" w:rsidRDefault="002046C6" w:rsidP="002046C6">
      <w:pPr>
        <w:pStyle w:val="ListParagraph"/>
        <w:numPr>
          <w:ilvl w:val="0"/>
          <w:numId w:val="5"/>
        </w:numPr>
        <w:rPr>
          <w:rFonts w:ascii="Amazon Ember Display Light" w:hAnsi="Amazon Ember Display Light" w:cs="Amazon Ember Display Light"/>
        </w:rPr>
      </w:pPr>
      <w:r w:rsidRPr="006A3D1D">
        <w:rPr>
          <w:rFonts w:ascii="Amazon Ember Display Light" w:hAnsi="Amazon Ember Display Light" w:cs="Amazon Ember Display Light"/>
        </w:rPr>
        <w:t>Existing capabilities?</w:t>
      </w:r>
    </w:p>
    <w:sectPr w:rsidR="002046C6" w:rsidRPr="006A3D1D" w:rsidSect="00D62E67">
      <w:headerReference w:type="default" r:id="rId8"/>
      <w:footerReference w:type="default" r:id="rId9"/>
      <w:pgSz w:w="12240" w:h="15840"/>
      <w:pgMar w:top="2448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6C823" w14:textId="77777777" w:rsidR="008C6AE1" w:rsidRDefault="008C6AE1" w:rsidP="00D62E67">
      <w:pPr>
        <w:spacing w:after="0" w:line="240" w:lineRule="auto"/>
      </w:pPr>
      <w:r>
        <w:separator/>
      </w:r>
    </w:p>
  </w:endnote>
  <w:endnote w:type="continuationSeparator" w:id="0">
    <w:p w14:paraId="1D00D205" w14:textId="77777777" w:rsidR="008C6AE1" w:rsidRDefault="008C6AE1" w:rsidP="00D62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mazon Ember Display Light">
    <w:panose1 w:val="020F0403020204020204"/>
    <w:charset w:val="00"/>
    <w:family w:val="swiss"/>
    <w:pitch w:val="variable"/>
    <w:sig w:usb0="A00002EF" w:usb1="5000205B" w:usb2="00000028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924DA" w14:textId="77777777" w:rsidR="00D62E67" w:rsidRDefault="006A3D1D">
    <w:pPr>
      <w:pStyle w:val="Footer"/>
    </w:pPr>
    <w:r w:rsidRPr="006A3D1D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AC93DC4" wp14:editId="7553784B">
              <wp:simplePos x="0" y="0"/>
              <wp:positionH relativeFrom="column">
                <wp:posOffset>5427345</wp:posOffset>
              </wp:positionH>
              <wp:positionV relativeFrom="paragraph">
                <wp:posOffset>0</wp:posOffset>
              </wp:positionV>
              <wp:extent cx="1348105" cy="342900"/>
              <wp:effectExtent l="0" t="0" r="4445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48105" cy="3429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7F7BCAE" w14:textId="77777777" w:rsidR="006A3D1D" w:rsidRPr="00542068" w:rsidRDefault="006A3D1D" w:rsidP="006A3D1D">
                          <w:pPr>
                            <w:tabs>
                              <w:tab w:val="left" w:pos="820"/>
                            </w:tabs>
                            <w:spacing w:before="107"/>
                            <w:ind w:left="820"/>
                            <w:rPr>
                              <w:rFonts w:eastAsia="Arial" w:cs="Arial"/>
                              <w:sz w:val="18"/>
                            </w:rPr>
                          </w:pPr>
                          <w:r w:rsidRPr="00542068">
                            <w:rPr>
                              <w:rFonts w:eastAsia="Arial" w:cs="Arial"/>
                              <w:sz w:val="18"/>
                            </w:rPr>
                            <w:t>V032023</w:t>
                          </w:r>
                        </w:p>
                        <w:p w14:paraId="660E306E" w14:textId="77777777" w:rsidR="006A3D1D" w:rsidRPr="00542068" w:rsidRDefault="006A3D1D" w:rsidP="006A3D1D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46F8EB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27.35pt;margin-top:0;width:106.1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" fillcolor="white [3201]" stroked="f" strokeweight=".5pt">
              <v:textbox>
                <w:txbxContent>
                  <w:p w:rsidR="006A3D1D" w:rsidRPr="00542068" w:rsidRDefault="006A3D1D" w:rsidP="006A3D1D">
                    <w:pPr>
                      <w:tabs>
                        <w:tab w:val="left" w:pos="820"/>
                      </w:tabs>
                      <w:spacing w:before="107"/>
                      <w:ind w:left="820"/>
                      <w:rPr>
                        <w:rFonts w:eastAsia="Arial" w:cs="Arial"/>
                        <w:sz w:val="18"/>
                      </w:rPr>
                    </w:pPr>
                    <w:r w:rsidRPr="00542068">
                      <w:rPr>
                        <w:rFonts w:eastAsia="Arial" w:cs="Arial"/>
                        <w:sz w:val="18"/>
                      </w:rPr>
                      <w:t>V032023</w:t>
                    </w:r>
                  </w:p>
                  <w:p w:rsidR="006A3D1D" w:rsidRPr="00542068" w:rsidRDefault="006A3D1D" w:rsidP="006A3D1D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Pr="006A3D1D"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E3ACB43" wp14:editId="5094801D">
              <wp:simplePos x="0" y="0"/>
              <wp:positionH relativeFrom="page">
                <wp:posOffset>1748479</wp:posOffset>
              </wp:positionH>
              <wp:positionV relativeFrom="page">
                <wp:posOffset>9529445</wp:posOffset>
              </wp:positionV>
              <wp:extent cx="3648710" cy="153670"/>
              <wp:effectExtent l="0" t="0" r="8890" b="17780"/>
              <wp:wrapNone/>
              <wp:docPr id="1" name="Text Box 1" descr="© 2022, Amazon Web Services, Inc. or its affiliates. All rights reserved.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871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2F5FA8" w14:textId="77777777" w:rsidR="006A3D1D" w:rsidRDefault="006A3D1D" w:rsidP="006A3D1D">
                          <w:pPr>
                            <w:spacing w:before="14"/>
                            <w:ind w:left="20"/>
                            <w:rPr>
                              <w:rFonts w:ascii="Arial" w:hAnsi="Arial"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color w:val="444444"/>
                              <w:sz w:val="18"/>
                            </w:rPr>
                            <w:t>© 2022, Amazon Web Services, Inc. or its affiliates. All rights reserved.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8FBD9B" id="Text Box 1" o:spid="_x0000_s1028" type="#_x0000_t202" alt="© 2022, Amazon Web Services, Inc. or its affiliates. All rights reserved." style="position:absolute;margin-left:137.7pt;margin-top:750.35pt;width:287.3pt;height:12.1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" filled="f" stroked="f">
              <v:textbox inset="0,0,0,0">
                <w:txbxContent>
                  <w:p w:rsidR="006A3D1D" w:rsidRDefault="006A3D1D" w:rsidP="006A3D1D">
                    <w:pPr>
                      <w:spacing w:before="14"/>
                      <w:ind w:left="20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444444"/>
                        <w:sz w:val="18"/>
                      </w:rPr>
                      <w:t>© 2022, Amazon Web Services, Inc. or its affiliates. All rights reserved.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FBE28" w14:textId="77777777" w:rsidR="008C6AE1" w:rsidRDefault="008C6AE1" w:rsidP="00D62E67">
      <w:pPr>
        <w:spacing w:after="0" w:line="240" w:lineRule="auto"/>
      </w:pPr>
      <w:r>
        <w:separator/>
      </w:r>
    </w:p>
  </w:footnote>
  <w:footnote w:type="continuationSeparator" w:id="0">
    <w:p w14:paraId="475B5F1F" w14:textId="77777777" w:rsidR="008C6AE1" w:rsidRDefault="008C6AE1" w:rsidP="00D62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4BECE" w14:textId="77777777" w:rsidR="00D62E67" w:rsidRDefault="006A3D1D">
    <w:pPr>
      <w:pStyle w:val="Header"/>
    </w:pPr>
    <w:r w:rsidRPr="00D62E67">
      <w:rPr>
        <w:noProof/>
      </w:rPr>
      <w:drawing>
        <wp:anchor distT="0" distB="0" distL="114300" distR="114300" simplePos="0" relativeHeight="251659264" behindDoc="1" locked="0" layoutInCell="1" allowOverlap="1" wp14:anchorId="582D42B0" wp14:editId="5B64308E">
          <wp:simplePos x="0" y="0"/>
          <wp:positionH relativeFrom="column">
            <wp:posOffset>-460375</wp:posOffset>
          </wp:positionH>
          <wp:positionV relativeFrom="paragraph">
            <wp:posOffset>-467360</wp:posOffset>
          </wp:positionV>
          <wp:extent cx="7827645" cy="1522730"/>
          <wp:effectExtent l="0" t="0" r="1905" b="1270"/>
          <wp:wrapNone/>
          <wp:docPr id="3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3519" r="3" b="39593"/>
                  <a:stretch/>
                </pic:blipFill>
                <pic:spPr bwMode="auto">
                  <a:xfrm>
                    <a:off x="0" y="0"/>
                    <a:ext cx="7827645" cy="15227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62E67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DA79087" wp14:editId="106055D3">
              <wp:simplePos x="0" y="0"/>
              <wp:positionH relativeFrom="page">
                <wp:posOffset>389559</wp:posOffset>
              </wp:positionH>
              <wp:positionV relativeFrom="page">
                <wp:posOffset>788670</wp:posOffset>
              </wp:positionV>
              <wp:extent cx="4557395" cy="554990"/>
              <wp:effectExtent l="0" t="0" r="14605" b="16510"/>
              <wp:wrapNone/>
              <wp:docPr id="5" name="Text Box 2" descr="Title: Amazon Connect ACE Opportunity Submission Quick Guid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57395" cy="554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03A9E8" w14:textId="76E630E5" w:rsidR="00D62E67" w:rsidRDefault="00D62E67" w:rsidP="006A3D1D">
                          <w:pPr>
                            <w:spacing w:before="30"/>
                            <w:ind w:left="20"/>
                            <w:rPr>
                              <w:sz w:val="32"/>
                            </w:rPr>
                          </w:pPr>
                          <w:r>
                            <w:rPr>
                              <w:color w:val="FFFFFF"/>
                              <w:sz w:val="32"/>
                            </w:rPr>
                            <w:t>End User Computing (EUC)</w:t>
                          </w:r>
                          <w:r w:rsidR="00523E8F">
                            <w:rPr>
                              <w:color w:val="FFFFFF"/>
                              <w:sz w:val="32"/>
                            </w:rPr>
                            <w:t xml:space="preserve"> for AWS</w:t>
                          </w:r>
                          <w:r>
                            <w:rPr>
                              <w:color w:val="FFFFFF"/>
                              <w:sz w:val="32"/>
                            </w:rPr>
                            <w:t xml:space="preserve"> </w:t>
                          </w:r>
                          <w:r w:rsidR="006A3D1D">
                            <w:rPr>
                              <w:color w:val="FFFFFF"/>
                              <w:sz w:val="32"/>
                            </w:rPr>
                            <w:t xml:space="preserve">Proof of Concept/Pilot Quick Reference Guide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A7908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Title: Amazon Connect ACE Opportunity Submission Quick Guide" style="position:absolute;margin-left:30.65pt;margin-top:62.1pt;width:358.85pt;height:43.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" filled="f" stroked="f">
              <v:textbox inset="0,0,0,0">
                <w:txbxContent>
                  <w:p w14:paraId="6C03A9E8" w14:textId="76E630E5" w:rsidR="00D62E67" w:rsidRDefault="00D62E67" w:rsidP="006A3D1D">
                    <w:pPr>
                      <w:spacing w:before="30"/>
                      <w:ind w:left="20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End User Computing (EUC)</w:t>
                    </w:r>
                    <w:r w:rsidR="00523E8F">
                      <w:rPr>
                        <w:color w:val="FFFFFF"/>
                        <w:sz w:val="32"/>
                      </w:rPr>
                      <w:t xml:space="preserve"> for AWS</w:t>
                    </w:r>
                    <w:r>
                      <w:rPr>
                        <w:color w:val="FFFFFF"/>
                        <w:sz w:val="32"/>
                      </w:rPr>
                      <w:t xml:space="preserve"> </w:t>
                    </w:r>
                    <w:r w:rsidR="006A3D1D">
                      <w:rPr>
                        <w:color w:val="FFFFFF"/>
                        <w:sz w:val="32"/>
                      </w:rPr>
                      <w:t xml:space="preserve">Proof of Concept/Pilot Quick Reference Guide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C5359"/>
    <w:multiLevelType w:val="hybridMultilevel"/>
    <w:tmpl w:val="7DF6E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47ABF"/>
    <w:multiLevelType w:val="hybridMultilevel"/>
    <w:tmpl w:val="7040A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03365"/>
    <w:multiLevelType w:val="hybridMultilevel"/>
    <w:tmpl w:val="C9C63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306122"/>
    <w:multiLevelType w:val="hybridMultilevel"/>
    <w:tmpl w:val="66309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AC14F6"/>
    <w:multiLevelType w:val="hybridMultilevel"/>
    <w:tmpl w:val="CE2E5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gronin, Asriel">
    <w15:presenceInfo w15:providerId="AD" w15:userId="S-1-5-21-1407069837-2091007605-538272213-279823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6C6"/>
    <w:rsid w:val="000665A8"/>
    <w:rsid w:val="002046C6"/>
    <w:rsid w:val="00325625"/>
    <w:rsid w:val="00406AAC"/>
    <w:rsid w:val="0043411B"/>
    <w:rsid w:val="00523E8F"/>
    <w:rsid w:val="005C4DD8"/>
    <w:rsid w:val="006A3D1D"/>
    <w:rsid w:val="007C3A23"/>
    <w:rsid w:val="008C6AE1"/>
    <w:rsid w:val="008D0C2F"/>
    <w:rsid w:val="00AB0FCE"/>
    <w:rsid w:val="00BA7906"/>
    <w:rsid w:val="00C849A5"/>
    <w:rsid w:val="00D12E02"/>
    <w:rsid w:val="00D62E67"/>
    <w:rsid w:val="00E6696A"/>
    <w:rsid w:val="00EE6861"/>
    <w:rsid w:val="00F9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820D59"/>
  <w15:chartTrackingRefBased/>
  <w15:docId w15:val="{DF99BAC6-4AEF-481D-BB82-963A690EE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6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2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E67"/>
  </w:style>
  <w:style w:type="paragraph" w:styleId="Footer">
    <w:name w:val="footer"/>
    <w:basedOn w:val="Normal"/>
    <w:link w:val="FooterChar"/>
    <w:uiPriority w:val="99"/>
    <w:unhideWhenUsed/>
    <w:rsid w:val="00D62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E67"/>
  </w:style>
  <w:style w:type="character" w:styleId="CommentReference">
    <w:name w:val="annotation reference"/>
    <w:basedOn w:val="DefaultParagraphFont"/>
    <w:uiPriority w:val="99"/>
    <w:semiHidden/>
    <w:unhideWhenUsed/>
    <w:rsid w:val="00406A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6A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6A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6A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6AA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6A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A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90CF6-D047-40B4-9911-00FC0FB16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Ashline, Ronnie</dc:creator>
  <cp:keywords/>
  <dc:description/>
  <cp:lastModifiedBy>rashline</cp:lastModifiedBy>
  <cp:revision>7</cp:revision>
  <dcterms:created xsi:type="dcterms:W3CDTF">2023-03-14T19:20:00Z</dcterms:created>
  <dcterms:modified xsi:type="dcterms:W3CDTF">2023-05-02T21:33:00Z</dcterms:modified>
</cp:coreProperties>
</file>